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29FCF" w14:textId="47601EDF" w:rsidR="002312A0" w:rsidRPr="007C0B4C" w:rsidRDefault="008E0BDC" w:rsidP="007C0B4C">
      <w:pPr>
        <w:jc w:val="center"/>
        <w:rPr>
          <w:sz w:val="36"/>
          <w:szCs w:val="36"/>
        </w:rPr>
      </w:pPr>
      <w:r w:rsidRPr="007C0B4C">
        <w:rPr>
          <w:sz w:val="36"/>
          <w:szCs w:val="36"/>
        </w:rPr>
        <w:t>Data Analysis and Visualization of</w:t>
      </w:r>
      <w:r w:rsidR="00692806" w:rsidRPr="007C0B4C">
        <w:rPr>
          <w:sz w:val="36"/>
          <w:szCs w:val="36"/>
        </w:rPr>
        <w:t xml:space="preserve"> the </w:t>
      </w:r>
      <w:r w:rsidR="00DA120B" w:rsidRPr="007C0B4C">
        <w:rPr>
          <w:sz w:val="36"/>
          <w:szCs w:val="36"/>
        </w:rPr>
        <w:t>Correlation</w:t>
      </w:r>
      <w:r w:rsidR="007C0B4C" w:rsidRPr="007C0B4C">
        <w:rPr>
          <w:sz w:val="36"/>
          <w:szCs w:val="36"/>
        </w:rPr>
        <w:t>(s)</w:t>
      </w:r>
      <w:r w:rsidR="00DA120B" w:rsidRPr="007C0B4C">
        <w:rPr>
          <w:sz w:val="36"/>
          <w:szCs w:val="36"/>
        </w:rPr>
        <w:t xml:space="preserve"> between National Values </w:t>
      </w:r>
      <w:r w:rsidR="003F23FA" w:rsidRPr="007C0B4C">
        <w:rPr>
          <w:sz w:val="36"/>
          <w:szCs w:val="36"/>
        </w:rPr>
        <w:t>and Happiness</w:t>
      </w:r>
    </w:p>
    <w:p w14:paraId="0CC2F184" w14:textId="4777DF86" w:rsidR="00692806" w:rsidRDefault="00692806" w:rsidP="007C0B4C">
      <w:pPr>
        <w:tabs>
          <w:tab w:val="left" w:pos="3204"/>
        </w:tabs>
        <w:jc w:val="center"/>
      </w:pPr>
      <w:proofErr w:type="gramStart"/>
      <w:r>
        <w:t>By</w:t>
      </w:r>
      <w:proofErr w:type="gramEnd"/>
      <w:r>
        <w:t>: Jeanne Spaulding</w:t>
      </w:r>
    </w:p>
    <w:p w14:paraId="13267EDB" w14:textId="77777777" w:rsidR="00692806" w:rsidRDefault="00692806" w:rsidP="00692806">
      <w:pPr>
        <w:tabs>
          <w:tab w:val="left" w:pos="3204"/>
        </w:tabs>
      </w:pPr>
    </w:p>
    <w:p w14:paraId="355D49DF" w14:textId="278EF411" w:rsidR="00692806" w:rsidRDefault="002D20EE" w:rsidP="002D20EE">
      <w:pPr>
        <w:pStyle w:val="ListParagraph"/>
        <w:numPr>
          <w:ilvl w:val="0"/>
          <w:numId w:val="1"/>
        </w:numPr>
        <w:tabs>
          <w:tab w:val="left" w:pos="3204"/>
        </w:tabs>
      </w:pPr>
      <w:r>
        <w:t xml:space="preserve">Project Overview:  </w:t>
      </w:r>
    </w:p>
    <w:p w14:paraId="5A373AA5" w14:textId="03586876" w:rsidR="002D20EE" w:rsidRDefault="002D20EE" w:rsidP="002D20EE">
      <w:pPr>
        <w:pStyle w:val="ListParagraph"/>
        <w:tabs>
          <w:tab w:val="left" w:pos="3204"/>
        </w:tabs>
      </w:pPr>
      <w:r>
        <w:t xml:space="preserve">This project will look at the potential correlation between national values </w:t>
      </w:r>
      <w:r w:rsidR="004804D3">
        <w:t>as assessed by the World Values Surv</w:t>
      </w:r>
      <w:r w:rsidR="00EA4C97">
        <w:t>e</w:t>
      </w:r>
      <w:r w:rsidR="004804D3">
        <w:t>y (WVS)</w:t>
      </w:r>
      <w:r w:rsidR="00DE6C28">
        <w:t xml:space="preserve"> and happiness according to the World Happiness Report (WHR)</w:t>
      </w:r>
      <w:r w:rsidR="00252C66">
        <w:t xml:space="preserve"> for the year 2018.  </w:t>
      </w:r>
      <w:r w:rsidR="00DE6C28">
        <w:t xml:space="preserve"> </w:t>
      </w:r>
      <w:r w:rsidR="00716C27">
        <w:t>T</w:t>
      </w:r>
      <w:r w:rsidR="009808D6">
        <w:t>he</w:t>
      </w:r>
      <w:r w:rsidR="00647408">
        <w:t xml:space="preserve"> WVS </w:t>
      </w:r>
      <w:r w:rsidR="00B044CF">
        <w:t xml:space="preserve">2018 </w:t>
      </w:r>
      <w:r w:rsidR="009808D6">
        <w:t xml:space="preserve">raw </w:t>
      </w:r>
      <w:r w:rsidR="00647408">
        <w:t>data</w:t>
      </w:r>
      <w:r w:rsidR="009808D6">
        <w:t>set</w:t>
      </w:r>
      <w:r w:rsidR="00D87DF5">
        <w:t xml:space="preserve"> </w:t>
      </w:r>
      <w:r w:rsidR="009420F5">
        <w:t>of individual response</w:t>
      </w:r>
      <w:r w:rsidR="008A4319">
        <w:t>s</w:t>
      </w:r>
      <w:r w:rsidR="00716C27">
        <w:t xml:space="preserve"> will be </w:t>
      </w:r>
      <w:r w:rsidR="00285FB0">
        <w:t>condensed</w:t>
      </w:r>
      <w:r w:rsidR="009420F5">
        <w:t xml:space="preserve"> </w:t>
      </w:r>
      <w:r w:rsidR="00A93430">
        <w:t xml:space="preserve">into </w:t>
      </w:r>
      <w:r w:rsidR="000A1FCD">
        <w:t>underlying domains</w:t>
      </w:r>
      <w:r w:rsidR="00426A53">
        <w:t xml:space="preserve"> </w:t>
      </w:r>
      <w:r w:rsidR="00E31C15">
        <w:t xml:space="preserve">using factor analysis </w:t>
      </w:r>
      <w:r w:rsidR="00426A53">
        <w:t>to achieve a</w:t>
      </w:r>
      <w:r w:rsidR="000B679B">
        <w:t xml:space="preserve"> value for each domain per country.</w:t>
      </w:r>
      <w:r w:rsidR="009C5A71">
        <w:t xml:space="preserve">  The WHR 2018 </w:t>
      </w:r>
      <w:r w:rsidR="007A096D">
        <w:t xml:space="preserve">data </w:t>
      </w:r>
      <w:r w:rsidR="009C5A71">
        <w:t>is grouped</w:t>
      </w:r>
      <w:r w:rsidR="00E01EF1">
        <w:t xml:space="preserve"> by country</w:t>
      </w:r>
      <w:r w:rsidR="009C5A71">
        <w:t xml:space="preserve"> </w:t>
      </w:r>
      <w:r w:rsidR="007A096D">
        <w:t xml:space="preserve">into </w:t>
      </w:r>
      <w:r w:rsidR="00A359CF">
        <w:t>values for 6 domains</w:t>
      </w:r>
      <w:r w:rsidR="008E0C57">
        <w:t xml:space="preserve"> that comprise the report.  The two datasets will b</w:t>
      </w:r>
      <w:r w:rsidR="002C0DE4">
        <w:t xml:space="preserve">e </w:t>
      </w:r>
      <w:r w:rsidR="003B5954">
        <w:t>integrated b</w:t>
      </w:r>
      <w:r w:rsidR="00B73350">
        <w:t>ased on</w:t>
      </w:r>
      <w:r w:rsidR="002C0DE4">
        <w:t xml:space="preserve"> </w:t>
      </w:r>
      <w:r w:rsidR="00B73350">
        <w:t>countr</w:t>
      </w:r>
      <w:r w:rsidR="00F91A97">
        <w:t>ies</w:t>
      </w:r>
      <w:r w:rsidR="00825D84">
        <w:t xml:space="preserve"> participating in b</w:t>
      </w:r>
      <w:r w:rsidR="00B73350">
        <w:t xml:space="preserve">oth </w:t>
      </w:r>
      <w:r w:rsidR="00825D84">
        <w:t>surveys</w:t>
      </w:r>
      <w:r w:rsidR="00764FE4">
        <w:t>, WVS 2018 and WHR 2018</w:t>
      </w:r>
      <w:r w:rsidR="00AE7EDC">
        <w:t>.</w:t>
      </w:r>
      <w:r w:rsidR="00E47F2B">
        <w:t xml:space="preserve">  </w:t>
      </w:r>
      <w:r w:rsidR="0041619F">
        <w:t xml:space="preserve">Multiple linear regression will be performed to determine </w:t>
      </w:r>
      <w:r w:rsidR="009A2A51">
        <w:t xml:space="preserve">strength of correlation </w:t>
      </w:r>
      <w:r w:rsidR="00CC5A78">
        <w:t>among</w:t>
      </w:r>
      <w:r w:rsidR="008D5C86">
        <w:t xml:space="preserve"> national value domains</w:t>
      </w:r>
      <w:r w:rsidR="00347061">
        <w:t xml:space="preserve"> and happiness</w:t>
      </w:r>
      <w:r w:rsidR="00EE7240">
        <w:t xml:space="preserve"> scores.</w:t>
      </w:r>
      <w:r w:rsidR="00483236">
        <w:t xml:space="preserve">  </w:t>
      </w:r>
    </w:p>
    <w:p w14:paraId="0076792F" w14:textId="42FEE615" w:rsidR="00863F3E" w:rsidRDefault="00863F3E" w:rsidP="00863F3E">
      <w:pPr>
        <w:pStyle w:val="ListParagraph"/>
        <w:numPr>
          <w:ilvl w:val="0"/>
          <w:numId w:val="1"/>
        </w:numPr>
        <w:tabs>
          <w:tab w:val="left" w:pos="3204"/>
        </w:tabs>
      </w:pPr>
      <w:r>
        <w:t>Technical Insights:</w:t>
      </w:r>
    </w:p>
    <w:p w14:paraId="0F472A09" w14:textId="1E298EEC" w:rsidR="00C92338" w:rsidRDefault="00C92338" w:rsidP="00C92338">
      <w:pPr>
        <w:pStyle w:val="ListParagraph"/>
        <w:numPr>
          <w:ilvl w:val="1"/>
          <w:numId w:val="1"/>
        </w:numPr>
        <w:tabs>
          <w:tab w:val="left" w:pos="3204"/>
        </w:tabs>
      </w:pPr>
      <w:r>
        <w:t>Data Sources:</w:t>
      </w:r>
    </w:p>
    <w:p w14:paraId="6E8CFD02" w14:textId="3DAFBE9C" w:rsidR="00C92338" w:rsidRDefault="00C92338" w:rsidP="00C92338">
      <w:pPr>
        <w:pStyle w:val="ListParagraph"/>
        <w:numPr>
          <w:ilvl w:val="2"/>
          <w:numId w:val="1"/>
        </w:numPr>
        <w:tabs>
          <w:tab w:val="left" w:pos="3204"/>
        </w:tabs>
      </w:pPr>
      <w:r>
        <w:t xml:space="preserve">World Values Survey </w:t>
      </w:r>
      <w:r w:rsidR="00576736">
        <w:t>(WVS) wave 7</w:t>
      </w:r>
      <w:r w:rsidR="0008749E">
        <w:t xml:space="preserve"> (2017-2022)</w:t>
      </w:r>
      <w:r w:rsidR="001F1598">
        <w:t xml:space="preserve">: This dataset provides </w:t>
      </w:r>
      <w:r w:rsidR="00A370E7">
        <w:t xml:space="preserve">insights </w:t>
      </w:r>
      <w:r w:rsidR="00903942">
        <w:t>into societal</w:t>
      </w:r>
      <w:r w:rsidR="00A63F51">
        <w:t xml:space="preserve"> </w:t>
      </w:r>
      <w:r w:rsidR="001729E5">
        <w:t xml:space="preserve">beliefs, values, </w:t>
      </w:r>
      <w:r w:rsidR="0020733C">
        <w:t xml:space="preserve">and </w:t>
      </w:r>
      <w:r w:rsidR="001729E5">
        <w:t xml:space="preserve">cultural norms </w:t>
      </w:r>
      <w:r w:rsidR="00A33DC8">
        <w:t>of people across the world</w:t>
      </w:r>
      <w:r w:rsidR="00337E57">
        <w:t xml:space="preserve">. </w:t>
      </w:r>
      <w:r w:rsidR="00322471">
        <w:t xml:space="preserve"> The survey is comprised of approximately 300 </w:t>
      </w:r>
      <w:r w:rsidR="00CC46F5">
        <w:t xml:space="preserve">questions spanning topics of </w:t>
      </w:r>
      <w:r w:rsidR="001C174B">
        <w:t>family, politics, education</w:t>
      </w:r>
      <w:r w:rsidR="00DA0C23">
        <w:t xml:space="preserve">, economics, nationalism, </w:t>
      </w:r>
      <w:r w:rsidR="00084CF5">
        <w:t xml:space="preserve">health, </w:t>
      </w:r>
      <w:r w:rsidR="007E343A">
        <w:t xml:space="preserve">and safety.  </w:t>
      </w:r>
      <w:r w:rsidR="009E498C">
        <w:t xml:space="preserve">Data are </w:t>
      </w:r>
      <w:r w:rsidR="002952A5">
        <w:t xml:space="preserve">freely available in </w:t>
      </w:r>
      <w:r w:rsidR="00353ED2">
        <w:t>CSV format downloads via WVS website (</w:t>
      </w:r>
      <w:hyperlink r:id="rId5" w:history="1">
        <w:r w:rsidR="00C33F42" w:rsidRPr="002C7FC1">
          <w:rPr>
            <w:rStyle w:val="Hyperlink"/>
          </w:rPr>
          <w:t>www.worldvaluessurvey.org</w:t>
        </w:r>
      </w:hyperlink>
      <w:r w:rsidR="00C33F42">
        <w:t>).</w:t>
      </w:r>
    </w:p>
    <w:p w14:paraId="289D1B49" w14:textId="3F3BABAB" w:rsidR="00C33F42" w:rsidRDefault="00C33F42" w:rsidP="00C92338">
      <w:pPr>
        <w:pStyle w:val="ListParagraph"/>
        <w:numPr>
          <w:ilvl w:val="2"/>
          <w:numId w:val="1"/>
        </w:numPr>
        <w:tabs>
          <w:tab w:val="left" w:pos="3204"/>
        </w:tabs>
      </w:pPr>
      <w:r>
        <w:t xml:space="preserve">World Happiness Report (WHR) </w:t>
      </w:r>
      <w:r w:rsidR="00F12B1B">
        <w:t>2020 (</w:t>
      </w:r>
      <w:r w:rsidR="00A9121D">
        <w:t>2005-2019)</w:t>
      </w:r>
      <w:r w:rsidR="00F11AAB">
        <w:t xml:space="preserve">: This dataset provides </w:t>
      </w:r>
      <w:r w:rsidR="005C2DB1">
        <w:t>insights</w:t>
      </w:r>
      <w:r w:rsidR="003E2E38">
        <w:t xml:space="preserve"> into happiness </w:t>
      </w:r>
      <w:r w:rsidR="007E6174">
        <w:t xml:space="preserve">utilizing </w:t>
      </w:r>
      <w:r w:rsidR="00814641">
        <w:t>life evaluation</w:t>
      </w:r>
      <w:r w:rsidR="00622A68">
        <w:t xml:space="preserve">s from the Gallup </w:t>
      </w:r>
      <w:r w:rsidR="00D72596">
        <w:t xml:space="preserve">World </w:t>
      </w:r>
      <w:r w:rsidR="00622A68">
        <w:t>Poll.</w:t>
      </w:r>
      <w:r w:rsidR="00D72596">
        <w:t xml:space="preserve">  </w:t>
      </w:r>
      <w:r w:rsidR="00C120AC">
        <w:t xml:space="preserve">The </w:t>
      </w:r>
      <w:r w:rsidR="00EB68D7">
        <w:t xml:space="preserve">WHR has </w:t>
      </w:r>
      <w:r w:rsidR="0023626E">
        <w:t xml:space="preserve">indices </w:t>
      </w:r>
      <w:r w:rsidR="00AD6949">
        <w:t xml:space="preserve">covering social </w:t>
      </w:r>
      <w:proofErr w:type="gramStart"/>
      <w:r w:rsidR="00AD6949">
        <w:t>supports</w:t>
      </w:r>
      <w:proofErr w:type="gramEnd"/>
      <w:r w:rsidR="00AD6949">
        <w:t xml:space="preserve">, freedom, </w:t>
      </w:r>
      <w:r w:rsidR="00FD4DD1">
        <w:t>government</w:t>
      </w:r>
      <w:r w:rsidR="000D42C5">
        <w:t xml:space="preserve">, and perceptions.  Data </w:t>
      </w:r>
      <w:r w:rsidR="00E0490E">
        <w:t>are available for download in CSV format via</w:t>
      </w:r>
      <w:r w:rsidR="00966EA1">
        <w:t xml:space="preserve"> WHR website (</w:t>
      </w:r>
      <w:hyperlink r:id="rId6" w:history="1">
        <w:r w:rsidR="00EA183C" w:rsidRPr="002C7FC1">
          <w:rPr>
            <w:rStyle w:val="Hyperlink"/>
          </w:rPr>
          <w:t>https://worldhappiness.report</w:t>
        </w:r>
      </w:hyperlink>
      <w:r w:rsidR="00EA183C">
        <w:t xml:space="preserve">). </w:t>
      </w:r>
    </w:p>
    <w:p w14:paraId="16646493" w14:textId="70ED5300" w:rsidR="00EA183C" w:rsidRDefault="00EA183C" w:rsidP="00EA183C">
      <w:pPr>
        <w:pStyle w:val="ListParagraph"/>
        <w:numPr>
          <w:ilvl w:val="1"/>
          <w:numId w:val="1"/>
        </w:numPr>
        <w:tabs>
          <w:tab w:val="left" w:pos="3204"/>
        </w:tabs>
      </w:pPr>
      <w:r>
        <w:t>Tools and Technologies:</w:t>
      </w:r>
    </w:p>
    <w:p w14:paraId="27686A4C" w14:textId="0EEBE793" w:rsidR="00EA183C" w:rsidRDefault="00101053" w:rsidP="00EA183C">
      <w:pPr>
        <w:pStyle w:val="ListParagraph"/>
        <w:numPr>
          <w:ilvl w:val="2"/>
          <w:numId w:val="1"/>
        </w:numPr>
        <w:tabs>
          <w:tab w:val="left" w:pos="3204"/>
        </w:tabs>
      </w:pPr>
      <w:r>
        <w:t xml:space="preserve">SQL (SQLite): </w:t>
      </w:r>
      <w:r w:rsidR="007428AE">
        <w:t xml:space="preserve">SQL will be used for </w:t>
      </w:r>
      <w:r w:rsidR="00931DF8">
        <w:t>initial cleaning, pre-processing and exploring of the datasets</w:t>
      </w:r>
      <w:r w:rsidR="00475B8A">
        <w:t xml:space="preserve">.  </w:t>
      </w:r>
      <w:r w:rsidR="00E95F6A">
        <w:t>Tasks will include:</w:t>
      </w:r>
    </w:p>
    <w:p w14:paraId="040D436E" w14:textId="54E733FE" w:rsidR="002B7260" w:rsidRDefault="002B7260" w:rsidP="002B7260">
      <w:pPr>
        <w:pStyle w:val="ListParagraph"/>
        <w:numPr>
          <w:ilvl w:val="3"/>
          <w:numId w:val="1"/>
        </w:numPr>
        <w:tabs>
          <w:tab w:val="left" w:pos="3204"/>
        </w:tabs>
      </w:pPr>
      <w:r>
        <w:t>Create tables for data</w:t>
      </w:r>
      <w:r w:rsidR="00305F95">
        <w:t xml:space="preserve"> storage</w:t>
      </w:r>
    </w:p>
    <w:p w14:paraId="746E8CAB" w14:textId="52ED070B" w:rsidR="00B002B4" w:rsidRDefault="000B14AF" w:rsidP="002B7260">
      <w:pPr>
        <w:pStyle w:val="ListParagraph"/>
        <w:numPr>
          <w:ilvl w:val="3"/>
          <w:numId w:val="1"/>
        </w:numPr>
        <w:tabs>
          <w:tab w:val="left" w:pos="3204"/>
        </w:tabs>
      </w:pPr>
      <w:r>
        <w:t>Querying</w:t>
      </w:r>
      <w:r w:rsidR="00B002B4">
        <w:t xml:space="preserve"> data on yea</w:t>
      </w:r>
      <w:r w:rsidR="00305F95">
        <w:t>r and country</w:t>
      </w:r>
    </w:p>
    <w:p w14:paraId="3A71C1DE" w14:textId="77777777" w:rsidR="00305F95" w:rsidRDefault="00B002B4" w:rsidP="002B7260">
      <w:pPr>
        <w:pStyle w:val="ListParagraph"/>
        <w:numPr>
          <w:ilvl w:val="3"/>
          <w:numId w:val="1"/>
        </w:numPr>
        <w:tabs>
          <w:tab w:val="left" w:pos="3204"/>
        </w:tabs>
      </w:pPr>
      <w:r>
        <w:t>Merging datasets</w:t>
      </w:r>
    </w:p>
    <w:p w14:paraId="07CDAB57" w14:textId="3D142A1D" w:rsidR="00940D8B" w:rsidRDefault="00305F95" w:rsidP="002B7260">
      <w:pPr>
        <w:pStyle w:val="ListParagraph"/>
        <w:numPr>
          <w:ilvl w:val="3"/>
          <w:numId w:val="1"/>
        </w:numPr>
        <w:tabs>
          <w:tab w:val="left" w:pos="3204"/>
        </w:tabs>
      </w:pPr>
      <w:r>
        <w:t xml:space="preserve">Exporting </w:t>
      </w:r>
      <w:r w:rsidR="00182824">
        <w:t>single analyzable dataset for Python analysis</w:t>
      </w:r>
      <w:r w:rsidR="007A31AC">
        <w:t xml:space="preserve"> </w:t>
      </w:r>
    </w:p>
    <w:p w14:paraId="2B04FF67" w14:textId="4C62EE44" w:rsidR="00305F95" w:rsidRDefault="00305F95" w:rsidP="00305F95">
      <w:pPr>
        <w:pStyle w:val="ListParagraph"/>
        <w:numPr>
          <w:ilvl w:val="2"/>
          <w:numId w:val="1"/>
        </w:numPr>
        <w:tabs>
          <w:tab w:val="left" w:pos="3204"/>
        </w:tabs>
      </w:pPr>
      <w:r>
        <w:t>Python</w:t>
      </w:r>
      <w:r w:rsidR="00E726AC">
        <w:t>: will be used for data analysis and visualization</w:t>
      </w:r>
      <w:r w:rsidR="00363742">
        <w:t xml:space="preserve"> of data.  Libraries </w:t>
      </w:r>
      <w:r w:rsidR="003B5344">
        <w:t>will include:</w:t>
      </w:r>
    </w:p>
    <w:p w14:paraId="71DB17A0" w14:textId="170A7270" w:rsidR="003B5344" w:rsidRDefault="003B5344" w:rsidP="003B5344">
      <w:pPr>
        <w:pStyle w:val="ListParagraph"/>
        <w:numPr>
          <w:ilvl w:val="3"/>
          <w:numId w:val="1"/>
        </w:numPr>
        <w:tabs>
          <w:tab w:val="left" w:pos="3204"/>
        </w:tabs>
      </w:pPr>
      <w:r>
        <w:t xml:space="preserve">Pandas: </w:t>
      </w:r>
      <w:r w:rsidR="00B93546">
        <w:t>for data manipulation</w:t>
      </w:r>
      <w:r w:rsidR="000B14AF">
        <w:t xml:space="preserve"> and working with </w:t>
      </w:r>
      <w:proofErr w:type="spellStart"/>
      <w:r w:rsidR="000B14AF">
        <w:t>dataframes</w:t>
      </w:r>
      <w:proofErr w:type="spellEnd"/>
    </w:p>
    <w:p w14:paraId="3001D145" w14:textId="6BF9B63A" w:rsidR="000B14AF" w:rsidRDefault="000B14AF" w:rsidP="003B5344">
      <w:pPr>
        <w:pStyle w:val="ListParagraph"/>
        <w:numPr>
          <w:ilvl w:val="3"/>
          <w:numId w:val="1"/>
        </w:numPr>
        <w:tabs>
          <w:tab w:val="left" w:pos="3204"/>
        </w:tabs>
      </w:pPr>
      <w:proofErr w:type="spellStart"/>
      <w:r>
        <w:t>Numpy</w:t>
      </w:r>
      <w:proofErr w:type="spellEnd"/>
      <w:r>
        <w:t>: for numerical computations</w:t>
      </w:r>
    </w:p>
    <w:p w14:paraId="1228F62B" w14:textId="4C6D1DDE" w:rsidR="000B14AF" w:rsidRDefault="000B14AF" w:rsidP="003B5344">
      <w:pPr>
        <w:pStyle w:val="ListParagraph"/>
        <w:numPr>
          <w:ilvl w:val="3"/>
          <w:numId w:val="1"/>
        </w:numPr>
        <w:tabs>
          <w:tab w:val="left" w:pos="3204"/>
        </w:tabs>
      </w:pPr>
      <w:r>
        <w:t>SciPy: for numerical analysis</w:t>
      </w:r>
      <w:r w:rsidR="008F486C">
        <w:t xml:space="preserve"> using scientific and technical computing; expanding </w:t>
      </w:r>
      <w:proofErr w:type="spellStart"/>
      <w:r w:rsidR="008F486C">
        <w:t>Numpy</w:t>
      </w:r>
      <w:proofErr w:type="spellEnd"/>
      <w:r w:rsidR="008F486C">
        <w:t xml:space="preserve"> capabilities</w:t>
      </w:r>
    </w:p>
    <w:p w14:paraId="260E4B68" w14:textId="08F44291" w:rsidR="000B14AF" w:rsidRDefault="000B14AF" w:rsidP="003B5344">
      <w:pPr>
        <w:pStyle w:val="ListParagraph"/>
        <w:numPr>
          <w:ilvl w:val="3"/>
          <w:numId w:val="1"/>
        </w:numPr>
        <w:tabs>
          <w:tab w:val="left" w:pos="3204"/>
        </w:tabs>
      </w:pPr>
      <w:r>
        <w:t>Scikit-Learn: for factor analysis</w:t>
      </w:r>
      <w:r w:rsidR="008F486C">
        <w:t xml:space="preserve"> and regression; builds on </w:t>
      </w:r>
      <w:proofErr w:type="spellStart"/>
      <w:r w:rsidR="008F486C">
        <w:t>Numpy</w:t>
      </w:r>
      <w:proofErr w:type="spellEnd"/>
      <w:r w:rsidR="008F486C">
        <w:t>, SciPy, and Matplotlib</w:t>
      </w:r>
    </w:p>
    <w:p w14:paraId="1B71240E" w14:textId="543209F3" w:rsidR="00A752E5" w:rsidRDefault="003B5344" w:rsidP="008F486C">
      <w:pPr>
        <w:pStyle w:val="ListParagraph"/>
        <w:numPr>
          <w:ilvl w:val="3"/>
          <w:numId w:val="1"/>
        </w:numPr>
        <w:tabs>
          <w:tab w:val="left" w:pos="3204"/>
        </w:tabs>
      </w:pPr>
      <w:r>
        <w:lastRenderedPageBreak/>
        <w:t>Mat</w:t>
      </w:r>
      <w:r w:rsidR="00A752E5">
        <w:t>plotlib and/or Seaborn</w:t>
      </w:r>
      <w:r w:rsidR="00311CE4">
        <w:t>: for creating visuals</w:t>
      </w:r>
      <w:r w:rsidR="008F486C">
        <w:t xml:space="preserve"> with plots, charts, regression models</w:t>
      </w:r>
    </w:p>
    <w:p w14:paraId="47349D11" w14:textId="378A519C" w:rsidR="00610E29" w:rsidRDefault="00610E29" w:rsidP="00610E29">
      <w:pPr>
        <w:pStyle w:val="ListParagraph"/>
        <w:numPr>
          <w:ilvl w:val="2"/>
          <w:numId w:val="1"/>
        </w:numPr>
        <w:tabs>
          <w:tab w:val="left" w:pos="3204"/>
        </w:tabs>
      </w:pPr>
      <w:r>
        <w:t>GitHub</w:t>
      </w:r>
      <w:r w:rsidR="00EA0D5C">
        <w:t>: will be used for repository storage, version control and sharing</w:t>
      </w:r>
    </w:p>
    <w:p w14:paraId="2B614354" w14:textId="60EF94EC" w:rsidR="00646619" w:rsidRDefault="00646619" w:rsidP="00646619">
      <w:pPr>
        <w:pStyle w:val="ListParagraph"/>
        <w:numPr>
          <w:ilvl w:val="3"/>
          <w:numId w:val="1"/>
        </w:numPr>
        <w:tabs>
          <w:tab w:val="left" w:pos="3204"/>
        </w:tabs>
      </w:pPr>
      <w:hyperlink r:id="rId7" w:history="1">
        <w:r w:rsidRPr="006010D3">
          <w:rPr>
            <w:rStyle w:val="Hyperlink"/>
          </w:rPr>
          <w:t>https://github.com/spauldingj2/NationalValues_Happiness</w:t>
        </w:r>
      </w:hyperlink>
    </w:p>
    <w:p w14:paraId="17A955C5" w14:textId="77777777" w:rsidR="00646619" w:rsidRDefault="00646619" w:rsidP="00646619">
      <w:pPr>
        <w:pStyle w:val="ListParagraph"/>
        <w:tabs>
          <w:tab w:val="left" w:pos="3204"/>
        </w:tabs>
        <w:ind w:left="2880"/>
      </w:pPr>
    </w:p>
    <w:p w14:paraId="007FB7C3" w14:textId="7AA7BC2F" w:rsidR="00A73CF1" w:rsidRDefault="00AE72CE" w:rsidP="00A73CF1">
      <w:pPr>
        <w:pStyle w:val="ListParagraph"/>
        <w:numPr>
          <w:ilvl w:val="1"/>
          <w:numId w:val="1"/>
        </w:numPr>
        <w:tabs>
          <w:tab w:val="left" w:pos="3204"/>
        </w:tabs>
      </w:pPr>
      <w:r>
        <w:t>Data Integration:</w:t>
      </w:r>
    </w:p>
    <w:p w14:paraId="4F7AD367" w14:textId="2883F1EF" w:rsidR="00AE72CE" w:rsidRDefault="00AE72CE" w:rsidP="00AE72CE">
      <w:pPr>
        <w:pStyle w:val="ListParagraph"/>
        <w:numPr>
          <w:ilvl w:val="2"/>
          <w:numId w:val="1"/>
        </w:numPr>
        <w:tabs>
          <w:tab w:val="left" w:pos="3204"/>
        </w:tabs>
      </w:pPr>
      <w:r>
        <w:t>SQL</w:t>
      </w:r>
      <w:r w:rsidR="000B2A3D">
        <w:t xml:space="preserve"> pre-processin</w:t>
      </w:r>
      <w:r w:rsidR="005F4DB9">
        <w:t>g:</w:t>
      </w:r>
    </w:p>
    <w:p w14:paraId="3CA0C5EA" w14:textId="01E758BC" w:rsidR="005F4DB9" w:rsidRDefault="003205B9" w:rsidP="005F4DB9">
      <w:pPr>
        <w:pStyle w:val="ListParagraph"/>
        <w:numPr>
          <w:ilvl w:val="3"/>
          <w:numId w:val="1"/>
        </w:numPr>
        <w:tabs>
          <w:tab w:val="left" w:pos="3204"/>
        </w:tabs>
      </w:pPr>
      <w:r>
        <w:t>WVS</w:t>
      </w:r>
    </w:p>
    <w:p w14:paraId="017557B5" w14:textId="0DBED870" w:rsidR="003205B9" w:rsidRDefault="003205B9" w:rsidP="003205B9">
      <w:pPr>
        <w:pStyle w:val="ListParagraph"/>
        <w:numPr>
          <w:ilvl w:val="4"/>
          <w:numId w:val="1"/>
        </w:numPr>
        <w:tabs>
          <w:tab w:val="left" w:pos="3204"/>
        </w:tabs>
      </w:pPr>
      <w:r>
        <w:t>Load dataset into SQL table</w:t>
      </w:r>
    </w:p>
    <w:p w14:paraId="7F1DDD0E" w14:textId="45DF2DC0" w:rsidR="003205B9" w:rsidRDefault="003205B9" w:rsidP="003205B9">
      <w:pPr>
        <w:pStyle w:val="ListParagraph"/>
        <w:numPr>
          <w:ilvl w:val="4"/>
          <w:numId w:val="1"/>
        </w:numPr>
        <w:tabs>
          <w:tab w:val="left" w:pos="3204"/>
        </w:tabs>
      </w:pPr>
      <w:r>
        <w:t>Query for year 2018 and relevant variables for analysis</w:t>
      </w:r>
    </w:p>
    <w:p w14:paraId="4F44E70F" w14:textId="01AAAF14" w:rsidR="003205B9" w:rsidRDefault="003205B9" w:rsidP="003205B9">
      <w:pPr>
        <w:pStyle w:val="ListParagraph"/>
        <w:numPr>
          <w:ilvl w:val="4"/>
          <w:numId w:val="1"/>
        </w:numPr>
        <w:tabs>
          <w:tab w:val="left" w:pos="3204"/>
        </w:tabs>
      </w:pPr>
      <w:r>
        <w:t>Explore missing values</w:t>
      </w:r>
    </w:p>
    <w:p w14:paraId="5FC9BE0B" w14:textId="036CFFBB" w:rsidR="003205B9" w:rsidRDefault="003205B9" w:rsidP="003205B9">
      <w:pPr>
        <w:pStyle w:val="ListParagraph"/>
        <w:numPr>
          <w:ilvl w:val="4"/>
          <w:numId w:val="1"/>
        </w:numPr>
        <w:tabs>
          <w:tab w:val="left" w:pos="3204"/>
        </w:tabs>
      </w:pPr>
      <w:r>
        <w:t>Export to CSV for Python factor analysis</w:t>
      </w:r>
    </w:p>
    <w:p w14:paraId="7076BFD2" w14:textId="2647D855" w:rsidR="003205B9" w:rsidRDefault="003205B9" w:rsidP="003205B9">
      <w:pPr>
        <w:pStyle w:val="ListParagraph"/>
        <w:numPr>
          <w:ilvl w:val="3"/>
          <w:numId w:val="1"/>
        </w:numPr>
        <w:tabs>
          <w:tab w:val="left" w:pos="3204"/>
        </w:tabs>
      </w:pPr>
      <w:r>
        <w:t>WHR</w:t>
      </w:r>
    </w:p>
    <w:p w14:paraId="7D84DDF3" w14:textId="7A2C3A20" w:rsidR="003205B9" w:rsidRDefault="003205B9" w:rsidP="003205B9">
      <w:pPr>
        <w:pStyle w:val="ListParagraph"/>
        <w:numPr>
          <w:ilvl w:val="4"/>
          <w:numId w:val="1"/>
        </w:numPr>
        <w:tabs>
          <w:tab w:val="left" w:pos="3204"/>
        </w:tabs>
      </w:pPr>
      <w:r>
        <w:t>Load dataset into SQL table</w:t>
      </w:r>
    </w:p>
    <w:p w14:paraId="2BD75412" w14:textId="6F8FBE12" w:rsidR="003205B9" w:rsidRDefault="003205B9" w:rsidP="003205B9">
      <w:pPr>
        <w:pStyle w:val="ListParagraph"/>
        <w:numPr>
          <w:ilvl w:val="4"/>
          <w:numId w:val="1"/>
        </w:numPr>
        <w:tabs>
          <w:tab w:val="left" w:pos="3204"/>
        </w:tabs>
      </w:pPr>
      <w:r>
        <w:t>Query for year 2018 and relevant variables</w:t>
      </w:r>
    </w:p>
    <w:p w14:paraId="05884E80" w14:textId="01D97155" w:rsidR="003205B9" w:rsidRDefault="003205B9" w:rsidP="003205B9">
      <w:pPr>
        <w:pStyle w:val="ListParagraph"/>
        <w:numPr>
          <w:ilvl w:val="4"/>
          <w:numId w:val="1"/>
        </w:numPr>
        <w:tabs>
          <w:tab w:val="left" w:pos="3204"/>
        </w:tabs>
      </w:pPr>
      <w:r>
        <w:t>Explore missing values</w:t>
      </w:r>
    </w:p>
    <w:p w14:paraId="05277D59" w14:textId="6282199E" w:rsidR="003205B9" w:rsidRDefault="003205B9" w:rsidP="003205B9">
      <w:pPr>
        <w:pStyle w:val="ListParagraph"/>
        <w:numPr>
          <w:ilvl w:val="4"/>
          <w:numId w:val="1"/>
        </w:numPr>
        <w:tabs>
          <w:tab w:val="left" w:pos="3204"/>
        </w:tabs>
      </w:pPr>
      <w:r>
        <w:t>If needed, export to CSV for Python</w:t>
      </w:r>
      <w:r w:rsidR="00447741">
        <w:t xml:space="preserve"> upload to </w:t>
      </w:r>
      <w:r>
        <w:t>handl</w:t>
      </w:r>
      <w:r w:rsidR="00447741">
        <w:t>e</w:t>
      </w:r>
      <w:r>
        <w:t xml:space="preserve"> missing values</w:t>
      </w:r>
    </w:p>
    <w:p w14:paraId="6EE00341" w14:textId="30535E73" w:rsidR="00447741" w:rsidRDefault="00447741" w:rsidP="00447741">
      <w:pPr>
        <w:pStyle w:val="ListParagraph"/>
        <w:numPr>
          <w:ilvl w:val="2"/>
          <w:numId w:val="1"/>
        </w:numPr>
        <w:tabs>
          <w:tab w:val="left" w:pos="3204"/>
        </w:tabs>
      </w:pPr>
      <w:r>
        <w:t xml:space="preserve">Python </w:t>
      </w:r>
      <w:r w:rsidR="00BE0572">
        <w:t xml:space="preserve">Factor </w:t>
      </w:r>
      <w:r>
        <w:t>Analysis:</w:t>
      </w:r>
    </w:p>
    <w:p w14:paraId="354BA7B0" w14:textId="09849BAA" w:rsidR="00447741" w:rsidRDefault="00447741" w:rsidP="00447741">
      <w:pPr>
        <w:pStyle w:val="ListParagraph"/>
        <w:numPr>
          <w:ilvl w:val="3"/>
          <w:numId w:val="1"/>
        </w:numPr>
        <w:tabs>
          <w:tab w:val="left" w:pos="3204"/>
        </w:tabs>
      </w:pPr>
      <w:r>
        <w:t>WVS</w:t>
      </w:r>
    </w:p>
    <w:p w14:paraId="25E16A79" w14:textId="66F010C7" w:rsidR="00447741" w:rsidRDefault="00447741" w:rsidP="00447741">
      <w:pPr>
        <w:pStyle w:val="ListParagraph"/>
        <w:numPr>
          <w:ilvl w:val="4"/>
          <w:numId w:val="1"/>
        </w:numPr>
        <w:tabs>
          <w:tab w:val="left" w:pos="3204"/>
        </w:tabs>
      </w:pPr>
      <w:r>
        <w:t xml:space="preserve">Load WVS CSV file into Pandas </w:t>
      </w:r>
      <w:proofErr w:type="spellStart"/>
      <w:r>
        <w:t>dataframe</w:t>
      </w:r>
      <w:proofErr w:type="spellEnd"/>
    </w:p>
    <w:p w14:paraId="11E9EB4A" w14:textId="46F8971D" w:rsidR="00BF0721" w:rsidRDefault="00BF0721" w:rsidP="00447741">
      <w:pPr>
        <w:pStyle w:val="ListParagraph"/>
        <w:numPr>
          <w:ilvl w:val="4"/>
          <w:numId w:val="1"/>
        </w:numPr>
        <w:tabs>
          <w:tab w:val="left" w:pos="3204"/>
        </w:tabs>
      </w:pPr>
      <w:r>
        <w:t>Check assumptions for Factor Analysis</w:t>
      </w:r>
    </w:p>
    <w:p w14:paraId="0B13D213" w14:textId="7CD83ABC" w:rsidR="00C721A8" w:rsidRDefault="00BF0721" w:rsidP="00C721A8">
      <w:pPr>
        <w:pStyle w:val="ListParagraph"/>
        <w:numPr>
          <w:ilvl w:val="5"/>
          <w:numId w:val="1"/>
        </w:numPr>
        <w:tabs>
          <w:tab w:val="left" w:pos="3204"/>
        </w:tabs>
      </w:pPr>
      <w:r>
        <w:t>Sample size and missing data</w:t>
      </w:r>
    </w:p>
    <w:p w14:paraId="3B39292A" w14:textId="79608E7B" w:rsidR="00BF0721" w:rsidRDefault="00BF0721" w:rsidP="00BF0721">
      <w:pPr>
        <w:pStyle w:val="ListParagraph"/>
        <w:numPr>
          <w:ilvl w:val="5"/>
          <w:numId w:val="1"/>
        </w:numPr>
        <w:tabs>
          <w:tab w:val="left" w:pos="3204"/>
        </w:tabs>
      </w:pPr>
      <w:r>
        <w:t xml:space="preserve">Normality and Linearity </w:t>
      </w:r>
    </w:p>
    <w:p w14:paraId="03D2CAA6" w14:textId="50FFFE63" w:rsidR="00C721A8" w:rsidRPr="00C721A8" w:rsidRDefault="00C721A8" w:rsidP="00BF0721">
      <w:pPr>
        <w:pStyle w:val="ListParagraph"/>
        <w:numPr>
          <w:ilvl w:val="5"/>
          <w:numId w:val="1"/>
        </w:numPr>
        <w:tabs>
          <w:tab w:val="left" w:pos="3204"/>
        </w:tabs>
        <w:rPr>
          <w:i/>
          <w:iCs/>
        </w:rPr>
      </w:pPr>
      <w:r>
        <w:t xml:space="preserve">Factorability of </w:t>
      </w:r>
      <w:r w:rsidRPr="00C721A8">
        <w:rPr>
          <w:i/>
          <w:iCs/>
        </w:rPr>
        <w:t>R</w:t>
      </w:r>
    </w:p>
    <w:p w14:paraId="11969704" w14:textId="6E778F88" w:rsidR="00BF0721" w:rsidRDefault="00BF0721" w:rsidP="00BF0721">
      <w:pPr>
        <w:pStyle w:val="ListParagraph"/>
        <w:numPr>
          <w:ilvl w:val="5"/>
          <w:numId w:val="1"/>
        </w:numPr>
        <w:tabs>
          <w:tab w:val="left" w:pos="3204"/>
        </w:tabs>
      </w:pPr>
      <w:r>
        <w:t>Multicollinearity</w:t>
      </w:r>
    </w:p>
    <w:p w14:paraId="188A9F8C" w14:textId="6E3ED863" w:rsidR="00BF0721" w:rsidRDefault="00BF0721" w:rsidP="00BF0721">
      <w:pPr>
        <w:pStyle w:val="ListParagraph"/>
        <w:numPr>
          <w:ilvl w:val="5"/>
          <w:numId w:val="1"/>
        </w:numPr>
        <w:tabs>
          <w:tab w:val="left" w:pos="3204"/>
        </w:tabs>
      </w:pPr>
      <w:r>
        <w:t>Outliers</w:t>
      </w:r>
    </w:p>
    <w:p w14:paraId="4033CC9F" w14:textId="1FC2DECC" w:rsidR="008466B2" w:rsidRDefault="008466B2" w:rsidP="00447741">
      <w:pPr>
        <w:pStyle w:val="ListParagraph"/>
        <w:numPr>
          <w:ilvl w:val="4"/>
          <w:numId w:val="1"/>
        </w:numPr>
        <w:tabs>
          <w:tab w:val="left" w:pos="3204"/>
        </w:tabs>
      </w:pPr>
      <w:r>
        <w:t>Handle missing values:</w:t>
      </w:r>
    </w:p>
    <w:p w14:paraId="4F9A5CAD" w14:textId="7196C5EB" w:rsidR="00447741" w:rsidRDefault="00447741" w:rsidP="008466B2">
      <w:pPr>
        <w:pStyle w:val="ListParagraph"/>
        <w:numPr>
          <w:ilvl w:val="5"/>
          <w:numId w:val="1"/>
        </w:numPr>
        <w:tabs>
          <w:tab w:val="left" w:pos="3204"/>
        </w:tabs>
      </w:pPr>
      <w:r>
        <w:t xml:space="preserve">Impute missing values with </w:t>
      </w:r>
      <w:proofErr w:type="gramStart"/>
      <w:r>
        <w:t>mean</w:t>
      </w:r>
      <w:proofErr w:type="gramEnd"/>
      <w:r>
        <w:t xml:space="preserve"> if missing values are </w:t>
      </w:r>
      <w:r w:rsidR="008466B2">
        <w:t>few, random and variable distribution is relatively normal</w:t>
      </w:r>
    </w:p>
    <w:p w14:paraId="1AFED9ED" w14:textId="2691B445" w:rsidR="008466B2" w:rsidRDefault="008466B2" w:rsidP="008466B2">
      <w:pPr>
        <w:pStyle w:val="ListParagraph"/>
        <w:numPr>
          <w:ilvl w:val="5"/>
          <w:numId w:val="1"/>
        </w:numPr>
        <w:tabs>
          <w:tab w:val="left" w:pos="3204"/>
        </w:tabs>
      </w:pPr>
      <w:r>
        <w:t>Drop cases (rows) or variables (columns) if there are numerous missing values (rows or columns), do not appear to be random (columns), i.e. correlate to specific variable, and distribution is skewed</w:t>
      </w:r>
    </w:p>
    <w:p w14:paraId="06298672" w14:textId="37646D9D" w:rsidR="008466B2" w:rsidRDefault="00D06D3F" w:rsidP="008466B2">
      <w:pPr>
        <w:pStyle w:val="ListParagraph"/>
        <w:numPr>
          <w:ilvl w:val="4"/>
          <w:numId w:val="1"/>
        </w:numPr>
        <w:tabs>
          <w:tab w:val="left" w:pos="3204"/>
        </w:tabs>
      </w:pPr>
      <w:r>
        <w:t xml:space="preserve">Initialize and fit factor </w:t>
      </w:r>
      <w:proofErr w:type="gramStart"/>
      <w:r>
        <w:t>analysis;</w:t>
      </w:r>
      <w:proofErr w:type="gramEnd"/>
      <w:r>
        <w:t xml:space="preserve"> creating </w:t>
      </w:r>
      <w:proofErr w:type="spellStart"/>
      <w:r>
        <w:t>dataframe</w:t>
      </w:r>
      <w:proofErr w:type="spellEnd"/>
      <w:r>
        <w:t xml:space="preserve"> for resulting factors</w:t>
      </w:r>
    </w:p>
    <w:p w14:paraId="3BE6B4CE" w14:textId="1D169926" w:rsidR="00BE0572" w:rsidRDefault="00D06D3F" w:rsidP="00BE0572">
      <w:pPr>
        <w:pStyle w:val="ListParagraph"/>
        <w:numPr>
          <w:ilvl w:val="4"/>
          <w:numId w:val="1"/>
        </w:numPr>
        <w:tabs>
          <w:tab w:val="left" w:pos="3204"/>
        </w:tabs>
      </w:pPr>
      <w:r>
        <w:t xml:space="preserve">Export CSV of </w:t>
      </w:r>
      <w:r w:rsidR="00BE0572">
        <w:t xml:space="preserve">factored </w:t>
      </w:r>
      <w:r>
        <w:t>WVS dataset for upload to SQL table</w:t>
      </w:r>
    </w:p>
    <w:p w14:paraId="3B3916AA" w14:textId="576C6396" w:rsidR="00D06D3F" w:rsidRDefault="00D06D3F" w:rsidP="00D06D3F">
      <w:pPr>
        <w:pStyle w:val="ListParagraph"/>
        <w:numPr>
          <w:ilvl w:val="2"/>
          <w:numId w:val="1"/>
        </w:numPr>
        <w:tabs>
          <w:tab w:val="left" w:pos="3204"/>
        </w:tabs>
      </w:pPr>
      <w:r>
        <w:t>SQL merging of datasets:</w:t>
      </w:r>
    </w:p>
    <w:p w14:paraId="3EC548F4" w14:textId="4F2C8348" w:rsidR="00D06D3F" w:rsidRDefault="00BE0572" w:rsidP="00D06D3F">
      <w:pPr>
        <w:pStyle w:val="ListParagraph"/>
        <w:numPr>
          <w:ilvl w:val="3"/>
          <w:numId w:val="1"/>
        </w:numPr>
        <w:tabs>
          <w:tab w:val="left" w:pos="3204"/>
        </w:tabs>
      </w:pPr>
      <w:r>
        <w:t>Factored</w:t>
      </w:r>
      <w:r w:rsidR="00D06D3F">
        <w:t xml:space="preserve"> WVS dataset uploaded to SQL table</w:t>
      </w:r>
    </w:p>
    <w:p w14:paraId="1DEEBDF5" w14:textId="33B738AF" w:rsidR="00D06D3F" w:rsidRDefault="00D06D3F" w:rsidP="00D06D3F">
      <w:pPr>
        <w:pStyle w:val="ListParagraph"/>
        <w:numPr>
          <w:ilvl w:val="3"/>
          <w:numId w:val="1"/>
        </w:numPr>
        <w:tabs>
          <w:tab w:val="left" w:pos="3204"/>
        </w:tabs>
      </w:pPr>
      <w:r>
        <w:t>Primary Key identified for join, Country</w:t>
      </w:r>
    </w:p>
    <w:p w14:paraId="693765FE" w14:textId="148CD53D" w:rsidR="00D06D3F" w:rsidRDefault="00BE0572" w:rsidP="00D06D3F">
      <w:pPr>
        <w:pStyle w:val="ListParagraph"/>
        <w:numPr>
          <w:ilvl w:val="3"/>
          <w:numId w:val="1"/>
        </w:numPr>
        <w:tabs>
          <w:tab w:val="left" w:pos="3204"/>
        </w:tabs>
      </w:pPr>
      <w:r>
        <w:t xml:space="preserve">Perform </w:t>
      </w:r>
      <w:r w:rsidR="00865288">
        <w:t>Left</w:t>
      </w:r>
      <w:r>
        <w:t xml:space="preserve"> Join to merge WHR and factored WVS</w:t>
      </w:r>
    </w:p>
    <w:p w14:paraId="643228A2" w14:textId="4942A2EC" w:rsidR="00BE0572" w:rsidRDefault="00BE0572" w:rsidP="00D06D3F">
      <w:pPr>
        <w:pStyle w:val="ListParagraph"/>
        <w:numPr>
          <w:ilvl w:val="3"/>
          <w:numId w:val="1"/>
        </w:numPr>
        <w:tabs>
          <w:tab w:val="left" w:pos="3204"/>
        </w:tabs>
      </w:pPr>
      <w:r>
        <w:t>Export CSV file of merged dataset for further Python analysis</w:t>
      </w:r>
    </w:p>
    <w:p w14:paraId="3B42C8FA" w14:textId="6A2E256D" w:rsidR="00BE0572" w:rsidRDefault="00BE0572" w:rsidP="00BE0572">
      <w:pPr>
        <w:pStyle w:val="ListParagraph"/>
        <w:numPr>
          <w:ilvl w:val="2"/>
          <w:numId w:val="1"/>
        </w:numPr>
        <w:tabs>
          <w:tab w:val="left" w:pos="3204"/>
        </w:tabs>
      </w:pPr>
      <w:r>
        <w:t>Python Regression Analysis:</w:t>
      </w:r>
    </w:p>
    <w:p w14:paraId="597C1DF7" w14:textId="6FBA6DAE" w:rsidR="00BE0572" w:rsidRDefault="00BE0572" w:rsidP="00BE0572">
      <w:pPr>
        <w:pStyle w:val="ListParagraph"/>
        <w:numPr>
          <w:ilvl w:val="3"/>
          <w:numId w:val="1"/>
        </w:numPr>
        <w:tabs>
          <w:tab w:val="left" w:pos="3204"/>
        </w:tabs>
      </w:pPr>
      <w:r>
        <w:lastRenderedPageBreak/>
        <w:t xml:space="preserve">Define </w:t>
      </w:r>
      <w:r w:rsidRPr="00BE0572">
        <w:rPr>
          <w:i/>
          <w:iCs/>
        </w:rPr>
        <w:t>y</w:t>
      </w:r>
      <w:r>
        <w:t xml:space="preserve"> – dependent variable (Happiness Score)</w:t>
      </w:r>
    </w:p>
    <w:p w14:paraId="1D3BA563" w14:textId="378B1BB8" w:rsidR="00BE0572" w:rsidRDefault="00BE0572" w:rsidP="00BE0572">
      <w:pPr>
        <w:pStyle w:val="ListParagraph"/>
        <w:numPr>
          <w:ilvl w:val="3"/>
          <w:numId w:val="1"/>
        </w:numPr>
        <w:tabs>
          <w:tab w:val="left" w:pos="3204"/>
        </w:tabs>
      </w:pPr>
      <w:r>
        <w:t xml:space="preserve">Define </w:t>
      </w:r>
      <w:r w:rsidRPr="00BE0572">
        <w:rPr>
          <w:i/>
          <w:iCs/>
        </w:rPr>
        <w:t>x</w:t>
      </w:r>
      <w:r>
        <w:t xml:space="preserve"> – independent variables (WHR and WVS factors)</w:t>
      </w:r>
    </w:p>
    <w:p w14:paraId="1CAB29DA" w14:textId="52D835B3" w:rsidR="0077377C" w:rsidRDefault="0077377C" w:rsidP="00BE0572">
      <w:pPr>
        <w:pStyle w:val="ListParagraph"/>
        <w:numPr>
          <w:ilvl w:val="3"/>
          <w:numId w:val="1"/>
        </w:numPr>
        <w:tabs>
          <w:tab w:val="left" w:pos="3204"/>
        </w:tabs>
      </w:pPr>
      <w:r>
        <w:t xml:space="preserve">Split </w:t>
      </w:r>
      <w:r w:rsidRPr="0077377C">
        <w:rPr>
          <w:i/>
          <w:iCs/>
        </w:rPr>
        <w:t>x</w:t>
      </w:r>
      <w:r>
        <w:t xml:space="preserve"> and </w:t>
      </w:r>
      <w:r w:rsidRPr="0077377C">
        <w:rPr>
          <w:i/>
          <w:iCs/>
        </w:rPr>
        <w:t>y</w:t>
      </w:r>
      <w:r>
        <w:t xml:space="preserve"> into test and training sets</w:t>
      </w:r>
      <w:r w:rsidR="007C0B4C">
        <w:t>; fit the regression model</w:t>
      </w:r>
    </w:p>
    <w:p w14:paraId="5976B29B" w14:textId="111FBEE9" w:rsidR="007C0B4C" w:rsidRDefault="007C0B4C" w:rsidP="00BE0572">
      <w:pPr>
        <w:pStyle w:val="ListParagraph"/>
        <w:numPr>
          <w:ilvl w:val="3"/>
          <w:numId w:val="1"/>
        </w:numPr>
        <w:tabs>
          <w:tab w:val="left" w:pos="3204"/>
        </w:tabs>
      </w:pPr>
      <w:r>
        <w:t>Evaluate the model</w:t>
      </w:r>
    </w:p>
    <w:p w14:paraId="3E5AD4CB" w14:textId="2FBD0039" w:rsidR="00C721A8" w:rsidRDefault="00C721A8" w:rsidP="00C721A8">
      <w:pPr>
        <w:pStyle w:val="ListParagraph"/>
        <w:numPr>
          <w:ilvl w:val="1"/>
          <w:numId w:val="1"/>
        </w:numPr>
        <w:tabs>
          <w:tab w:val="left" w:pos="3204"/>
        </w:tabs>
      </w:pPr>
      <w:r>
        <w:t>Data Visualization</w:t>
      </w:r>
    </w:p>
    <w:p w14:paraId="1FEE0585" w14:textId="12D80443" w:rsidR="00C721A8" w:rsidRDefault="00A6667A" w:rsidP="00C721A8">
      <w:pPr>
        <w:pStyle w:val="ListParagraph"/>
        <w:numPr>
          <w:ilvl w:val="2"/>
          <w:numId w:val="1"/>
        </w:numPr>
        <w:tabs>
          <w:tab w:val="left" w:pos="3204"/>
        </w:tabs>
      </w:pPr>
      <w:r>
        <w:t>Factor Analysis</w:t>
      </w:r>
    </w:p>
    <w:p w14:paraId="12F9758A" w14:textId="34DC9C51" w:rsidR="00A6667A" w:rsidRDefault="00A6667A" w:rsidP="00A6667A">
      <w:pPr>
        <w:pStyle w:val="ListParagraph"/>
        <w:numPr>
          <w:ilvl w:val="3"/>
          <w:numId w:val="1"/>
        </w:numPr>
        <w:tabs>
          <w:tab w:val="left" w:pos="3204"/>
        </w:tabs>
      </w:pPr>
      <w:r>
        <w:t>Histogram – to determine normality</w:t>
      </w:r>
    </w:p>
    <w:p w14:paraId="4DF83A20" w14:textId="55B3D69C" w:rsidR="00A6667A" w:rsidRDefault="00A6667A" w:rsidP="00A6667A">
      <w:pPr>
        <w:pStyle w:val="ListParagraph"/>
        <w:numPr>
          <w:ilvl w:val="3"/>
          <w:numId w:val="1"/>
        </w:numPr>
        <w:tabs>
          <w:tab w:val="left" w:pos="3204"/>
        </w:tabs>
      </w:pPr>
      <w:r>
        <w:t>Correlation matrix – to determine factorability of R</w:t>
      </w:r>
    </w:p>
    <w:p w14:paraId="150ED079" w14:textId="183EBF7E" w:rsidR="00A6667A" w:rsidRDefault="00A6667A" w:rsidP="00A6667A">
      <w:pPr>
        <w:pStyle w:val="ListParagraph"/>
        <w:numPr>
          <w:ilvl w:val="3"/>
          <w:numId w:val="1"/>
        </w:numPr>
        <w:tabs>
          <w:tab w:val="left" w:pos="3204"/>
        </w:tabs>
      </w:pPr>
      <w:r>
        <w:t>Scree plot – used to determine the number of factors to retain</w:t>
      </w:r>
    </w:p>
    <w:p w14:paraId="1549548E" w14:textId="494E144D" w:rsidR="00A6667A" w:rsidRDefault="00A6667A" w:rsidP="00A6667A">
      <w:pPr>
        <w:pStyle w:val="ListParagraph"/>
        <w:numPr>
          <w:ilvl w:val="2"/>
          <w:numId w:val="1"/>
        </w:numPr>
        <w:tabs>
          <w:tab w:val="left" w:pos="3204"/>
        </w:tabs>
      </w:pPr>
      <w:r>
        <w:t>Multiple Regression Analysis</w:t>
      </w:r>
    </w:p>
    <w:p w14:paraId="2F6A1825" w14:textId="251546CA" w:rsidR="00A6667A" w:rsidRDefault="00A6667A" w:rsidP="00A6667A">
      <w:pPr>
        <w:pStyle w:val="ListParagraph"/>
        <w:numPr>
          <w:ilvl w:val="3"/>
          <w:numId w:val="1"/>
        </w:numPr>
        <w:tabs>
          <w:tab w:val="left" w:pos="3204"/>
        </w:tabs>
      </w:pPr>
      <w:r>
        <w:t xml:space="preserve">Scatter plot with regression line – show the relationship between </w:t>
      </w:r>
      <w:r w:rsidRPr="00A6667A">
        <w:rPr>
          <w:i/>
          <w:iCs/>
        </w:rPr>
        <w:t>x</w:t>
      </w:r>
      <w:r>
        <w:t xml:space="preserve"> (dependent variables) and </w:t>
      </w:r>
      <w:r w:rsidRPr="00A6667A">
        <w:rPr>
          <w:i/>
          <w:iCs/>
        </w:rPr>
        <w:t>y</w:t>
      </w:r>
      <w:r>
        <w:t xml:space="preserve"> (independent variable)</w:t>
      </w:r>
    </w:p>
    <w:p w14:paraId="6AFE096C" w14:textId="52653997" w:rsidR="00A6667A" w:rsidRDefault="00A6667A" w:rsidP="00A6667A">
      <w:pPr>
        <w:pStyle w:val="ListParagraph"/>
        <w:numPr>
          <w:ilvl w:val="3"/>
          <w:numId w:val="1"/>
        </w:numPr>
        <w:tabs>
          <w:tab w:val="left" w:pos="3204"/>
        </w:tabs>
      </w:pPr>
      <w:r>
        <w:t xml:space="preserve">Coefficient plot </w:t>
      </w:r>
      <w:r w:rsidR="00D14E7B">
        <w:t>–</w:t>
      </w:r>
      <w:r>
        <w:t xml:space="preserve"> </w:t>
      </w:r>
      <w:r w:rsidR="00D14E7B">
        <w:t>show the direction and magnitude of the regression coefficient, i.e. strength of relationship between variables</w:t>
      </w:r>
    </w:p>
    <w:p w14:paraId="30C399AC" w14:textId="77777777" w:rsidR="00D14E7B" w:rsidRDefault="00D14E7B" w:rsidP="00D14E7B">
      <w:pPr>
        <w:tabs>
          <w:tab w:val="left" w:pos="3204"/>
        </w:tabs>
      </w:pPr>
    </w:p>
    <w:p w14:paraId="472F7997" w14:textId="0BA8C485" w:rsidR="00D14E7B" w:rsidRPr="00D14E7B" w:rsidRDefault="00D14E7B" w:rsidP="00D14E7B">
      <w:pPr>
        <w:tabs>
          <w:tab w:val="left" w:pos="3204"/>
        </w:tabs>
        <w:rPr>
          <w:u w:val="single"/>
        </w:rPr>
      </w:pPr>
      <w:r w:rsidRPr="00D14E7B">
        <w:rPr>
          <w:u w:val="single"/>
        </w:rPr>
        <w:t>References:</w:t>
      </w:r>
    </w:p>
    <w:p w14:paraId="7912D044" w14:textId="0EFFA83C" w:rsidR="00D14E7B" w:rsidRDefault="00D14E7B" w:rsidP="00D14E7B">
      <w:pPr>
        <w:tabs>
          <w:tab w:val="left" w:pos="3204"/>
        </w:tabs>
      </w:pPr>
      <w:r>
        <w:t xml:space="preserve">World Values Survey website:  </w:t>
      </w:r>
      <w:hyperlink r:id="rId8" w:history="1">
        <w:r w:rsidRPr="002C7FC1">
          <w:rPr>
            <w:rStyle w:val="Hyperlink"/>
          </w:rPr>
          <w:t>www.worldvaluessurvey.org</w:t>
        </w:r>
      </w:hyperlink>
    </w:p>
    <w:p w14:paraId="3A6C39FB" w14:textId="46B82728" w:rsidR="00D14E7B" w:rsidRDefault="00D14E7B" w:rsidP="00D14E7B">
      <w:pPr>
        <w:tabs>
          <w:tab w:val="left" w:pos="3204"/>
        </w:tabs>
      </w:pPr>
      <w:r>
        <w:t xml:space="preserve">World Happiness Report website:  </w:t>
      </w:r>
      <w:hyperlink r:id="rId9" w:history="1">
        <w:r w:rsidRPr="002C7FC1">
          <w:rPr>
            <w:rStyle w:val="Hyperlink"/>
          </w:rPr>
          <w:t>https://worldhappiness.report</w:t>
        </w:r>
      </w:hyperlink>
    </w:p>
    <w:p w14:paraId="4B8EADFE" w14:textId="3BC3DA3A" w:rsidR="00D14E7B" w:rsidRDefault="00D14E7B" w:rsidP="00D14E7B">
      <w:pPr>
        <w:tabs>
          <w:tab w:val="left" w:pos="3204"/>
        </w:tabs>
      </w:pPr>
      <w:r>
        <w:t xml:space="preserve">Tabachnick, B and Fidell, L.  (2007). </w:t>
      </w:r>
      <w:r w:rsidRPr="00D14E7B">
        <w:rPr>
          <w:i/>
          <w:iCs/>
        </w:rPr>
        <w:t>Using Multivariate Statistics</w:t>
      </w:r>
      <w:r>
        <w:t xml:space="preserve">, Fifth Edition. </w:t>
      </w:r>
    </w:p>
    <w:p w14:paraId="2914D37C" w14:textId="1FE8A9B9" w:rsidR="00D14E7B" w:rsidRDefault="00D14E7B" w:rsidP="00D14E7B">
      <w:pPr>
        <w:tabs>
          <w:tab w:val="left" w:pos="3204"/>
        </w:tabs>
      </w:pPr>
      <w:r>
        <w:t xml:space="preserve">Shields, W.  (2020). </w:t>
      </w:r>
      <w:r w:rsidRPr="00D14E7B">
        <w:rPr>
          <w:i/>
          <w:iCs/>
        </w:rPr>
        <w:t>SQL Quick Start Guide</w:t>
      </w:r>
      <w:r>
        <w:t xml:space="preserve">. </w:t>
      </w:r>
    </w:p>
    <w:p w14:paraId="04D4B023" w14:textId="321D0F82" w:rsidR="00D14E7B" w:rsidRDefault="00D14E7B" w:rsidP="00D14E7B">
      <w:pPr>
        <w:tabs>
          <w:tab w:val="left" w:pos="3204"/>
        </w:tabs>
      </w:pPr>
      <w:proofErr w:type="spellStart"/>
      <w:r>
        <w:t>Navlani</w:t>
      </w:r>
      <w:proofErr w:type="spellEnd"/>
      <w:r>
        <w:t xml:space="preserve">, A., Fandango, A., and Idris, I.  (2021).  </w:t>
      </w:r>
      <w:r w:rsidRPr="00D14E7B">
        <w:rPr>
          <w:i/>
          <w:iCs/>
        </w:rPr>
        <w:t>Python Data Analysis</w:t>
      </w:r>
      <w:r>
        <w:t>, Third Edition.</w:t>
      </w:r>
    </w:p>
    <w:p w14:paraId="79869686" w14:textId="3B498792" w:rsidR="00C22D90" w:rsidRDefault="00D14E7B" w:rsidP="00D14E7B">
      <w:pPr>
        <w:tabs>
          <w:tab w:val="left" w:pos="3204"/>
        </w:tabs>
      </w:pPr>
      <w:r>
        <w:t>Cornell University</w:t>
      </w:r>
      <w:r w:rsidR="00F024F0">
        <w:t>.  (2024).  Python for Data Science e-course. Class Notes</w:t>
      </w:r>
    </w:p>
    <w:sectPr w:rsidR="00C22D90" w:rsidSect="00BE05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311521"/>
    <w:multiLevelType w:val="hybridMultilevel"/>
    <w:tmpl w:val="C95419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046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BBA"/>
    <w:rsid w:val="00084CF5"/>
    <w:rsid w:val="0008749E"/>
    <w:rsid w:val="000A1FCD"/>
    <w:rsid w:val="000B14AF"/>
    <w:rsid w:val="000B2A3D"/>
    <w:rsid w:val="000B679B"/>
    <w:rsid w:val="000D42C5"/>
    <w:rsid w:val="000E6FE7"/>
    <w:rsid w:val="000F668D"/>
    <w:rsid w:val="00101053"/>
    <w:rsid w:val="00153E24"/>
    <w:rsid w:val="001729E5"/>
    <w:rsid w:val="00182824"/>
    <w:rsid w:val="001A534E"/>
    <w:rsid w:val="001C174B"/>
    <w:rsid w:val="001F1598"/>
    <w:rsid w:val="0020733C"/>
    <w:rsid w:val="00223261"/>
    <w:rsid w:val="0022764E"/>
    <w:rsid w:val="002312A0"/>
    <w:rsid w:val="0023626E"/>
    <w:rsid w:val="00252C66"/>
    <w:rsid w:val="0025796D"/>
    <w:rsid w:val="00285FB0"/>
    <w:rsid w:val="002952A5"/>
    <w:rsid w:val="002B4225"/>
    <w:rsid w:val="002B7260"/>
    <w:rsid w:val="002C0DE4"/>
    <w:rsid w:val="002D20EE"/>
    <w:rsid w:val="00305F95"/>
    <w:rsid w:val="003111F4"/>
    <w:rsid w:val="00311CE4"/>
    <w:rsid w:val="003205B9"/>
    <w:rsid w:val="00322471"/>
    <w:rsid w:val="00337E57"/>
    <w:rsid w:val="00347061"/>
    <w:rsid w:val="00353ED2"/>
    <w:rsid w:val="00363742"/>
    <w:rsid w:val="00383E9D"/>
    <w:rsid w:val="00386881"/>
    <w:rsid w:val="003B5344"/>
    <w:rsid w:val="003B5954"/>
    <w:rsid w:val="003E2E38"/>
    <w:rsid w:val="003F23FA"/>
    <w:rsid w:val="0040730A"/>
    <w:rsid w:val="0041619F"/>
    <w:rsid w:val="004219AF"/>
    <w:rsid w:val="00424BB5"/>
    <w:rsid w:val="00426A53"/>
    <w:rsid w:val="00435789"/>
    <w:rsid w:val="00447741"/>
    <w:rsid w:val="00475B8A"/>
    <w:rsid w:val="004804D3"/>
    <w:rsid w:val="00483236"/>
    <w:rsid w:val="004C35B1"/>
    <w:rsid w:val="004C49FB"/>
    <w:rsid w:val="004C71B4"/>
    <w:rsid w:val="004F0212"/>
    <w:rsid w:val="00527C4F"/>
    <w:rsid w:val="00566715"/>
    <w:rsid w:val="00576736"/>
    <w:rsid w:val="005843E6"/>
    <w:rsid w:val="005C2DB1"/>
    <w:rsid w:val="005F4DB9"/>
    <w:rsid w:val="00610E29"/>
    <w:rsid w:val="00622A68"/>
    <w:rsid w:val="00646619"/>
    <w:rsid w:val="00647408"/>
    <w:rsid w:val="00692806"/>
    <w:rsid w:val="00716C27"/>
    <w:rsid w:val="007428AE"/>
    <w:rsid w:val="007460A8"/>
    <w:rsid w:val="00764FE4"/>
    <w:rsid w:val="0077377C"/>
    <w:rsid w:val="007A096D"/>
    <w:rsid w:val="007A31AC"/>
    <w:rsid w:val="007C0B4C"/>
    <w:rsid w:val="007E343A"/>
    <w:rsid w:val="007E6174"/>
    <w:rsid w:val="00814641"/>
    <w:rsid w:val="00825D84"/>
    <w:rsid w:val="008466B2"/>
    <w:rsid w:val="00846AAE"/>
    <w:rsid w:val="00855BD2"/>
    <w:rsid w:val="00863F3E"/>
    <w:rsid w:val="00865288"/>
    <w:rsid w:val="00871100"/>
    <w:rsid w:val="008A4319"/>
    <w:rsid w:val="008D5C86"/>
    <w:rsid w:val="008E0BDC"/>
    <w:rsid w:val="008E0C57"/>
    <w:rsid w:val="008F486C"/>
    <w:rsid w:val="00903942"/>
    <w:rsid w:val="00925BD4"/>
    <w:rsid w:val="00931DF8"/>
    <w:rsid w:val="00940D8B"/>
    <w:rsid w:val="00941950"/>
    <w:rsid w:val="009420F5"/>
    <w:rsid w:val="00965CDF"/>
    <w:rsid w:val="00966EA1"/>
    <w:rsid w:val="009767BD"/>
    <w:rsid w:val="009808D6"/>
    <w:rsid w:val="009A2A51"/>
    <w:rsid w:val="009C4662"/>
    <w:rsid w:val="009C5A71"/>
    <w:rsid w:val="009E498C"/>
    <w:rsid w:val="00A33DC8"/>
    <w:rsid w:val="00A359CF"/>
    <w:rsid w:val="00A370E7"/>
    <w:rsid w:val="00A63F51"/>
    <w:rsid w:val="00A6667A"/>
    <w:rsid w:val="00A73CF1"/>
    <w:rsid w:val="00A752E5"/>
    <w:rsid w:val="00A9121D"/>
    <w:rsid w:val="00A92BBA"/>
    <w:rsid w:val="00A93430"/>
    <w:rsid w:val="00AC5F92"/>
    <w:rsid w:val="00AD6949"/>
    <w:rsid w:val="00AE72CE"/>
    <w:rsid w:val="00AE7EDC"/>
    <w:rsid w:val="00B002B4"/>
    <w:rsid w:val="00B044CF"/>
    <w:rsid w:val="00B32BC3"/>
    <w:rsid w:val="00B73350"/>
    <w:rsid w:val="00B93546"/>
    <w:rsid w:val="00BE0572"/>
    <w:rsid w:val="00BF0706"/>
    <w:rsid w:val="00BF0721"/>
    <w:rsid w:val="00C120AC"/>
    <w:rsid w:val="00C12D77"/>
    <w:rsid w:val="00C22D90"/>
    <w:rsid w:val="00C33F42"/>
    <w:rsid w:val="00C37546"/>
    <w:rsid w:val="00C721A8"/>
    <w:rsid w:val="00C86FDA"/>
    <w:rsid w:val="00C92338"/>
    <w:rsid w:val="00CC46F5"/>
    <w:rsid w:val="00CC5A78"/>
    <w:rsid w:val="00D050AD"/>
    <w:rsid w:val="00D06D3F"/>
    <w:rsid w:val="00D14E7B"/>
    <w:rsid w:val="00D475AC"/>
    <w:rsid w:val="00D72596"/>
    <w:rsid w:val="00D87DF5"/>
    <w:rsid w:val="00DA0C23"/>
    <w:rsid w:val="00DA120B"/>
    <w:rsid w:val="00DE6C28"/>
    <w:rsid w:val="00E01EF1"/>
    <w:rsid w:val="00E0490E"/>
    <w:rsid w:val="00E23568"/>
    <w:rsid w:val="00E31C15"/>
    <w:rsid w:val="00E369C4"/>
    <w:rsid w:val="00E47F2B"/>
    <w:rsid w:val="00E726AC"/>
    <w:rsid w:val="00E95F6A"/>
    <w:rsid w:val="00EA0D5C"/>
    <w:rsid w:val="00EA183C"/>
    <w:rsid w:val="00EA4C97"/>
    <w:rsid w:val="00EB68D7"/>
    <w:rsid w:val="00EE7240"/>
    <w:rsid w:val="00F024F0"/>
    <w:rsid w:val="00F11AAB"/>
    <w:rsid w:val="00F12B1B"/>
    <w:rsid w:val="00F16CCB"/>
    <w:rsid w:val="00F301DA"/>
    <w:rsid w:val="00F91A97"/>
    <w:rsid w:val="00FD4DD1"/>
    <w:rsid w:val="00FE04E7"/>
    <w:rsid w:val="00FE7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F64BA"/>
  <w15:chartTrackingRefBased/>
  <w15:docId w15:val="{688A93C0-9611-4A98-8E66-D4C33733E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BBA"/>
    <w:rPr>
      <w:rFonts w:eastAsiaTheme="majorEastAsia" w:cstheme="majorBidi"/>
      <w:color w:val="272727" w:themeColor="text1" w:themeTint="D8"/>
    </w:rPr>
  </w:style>
  <w:style w:type="paragraph" w:styleId="Title">
    <w:name w:val="Title"/>
    <w:basedOn w:val="Normal"/>
    <w:next w:val="Normal"/>
    <w:link w:val="TitleChar"/>
    <w:uiPriority w:val="10"/>
    <w:qFormat/>
    <w:rsid w:val="00A9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BBA"/>
    <w:pPr>
      <w:spacing w:before="160"/>
      <w:jc w:val="center"/>
    </w:pPr>
    <w:rPr>
      <w:i/>
      <w:iCs/>
      <w:color w:val="404040" w:themeColor="text1" w:themeTint="BF"/>
    </w:rPr>
  </w:style>
  <w:style w:type="character" w:customStyle="1" w:styleId="QuoteChar">
    <w:name w:val="Quote Char"/>
    <w:basedOn w:val="DefaultParagraphFont"/>
    <w:link w:val="Quote"/>
    <w:uiPriority w:val="29"/>
    <w:rsid w:val="00A92BBA"/>
    <w:rPr>
      <w:i/>
      <w:iCs/>
      <w:color w:val="404040" w:themeColor="text1" w:themeTint="BF"/>
    </w:rPr>
  </w:style>
  <w:style w:type="paragraph" w:styleId="ListParagraph">
    <w:name w:val="List Paragraph"/>
    <w:basedOn w:val="Normal"/>
    <w:uiPriority w:val="34"/>
    <w:qFormat/>
    <w:rsid w:val="00A92BBA"/>
    <w:pPr>
      <w:ind w:left="720"/>
      <w:contextualSpacing/>
    </w:pPr>
  </w:style>
  <w:style w:type="character" w:styleId="IntenseEmphasis">
    <w:name w:val="Intense Emphasis"/>
    <w:basedOn w:val="DefaultParagraphFont"/>
    <w:uiPriority w:val="21"/>
    <w:qFormat/>
    <w:rsid w:val="00A92BBA"/>
    <w:rPr>
      <w:i/>
      <w:iCs/>
      <w:color w:val="0F4761" w:themeColor="accent1" w:themeShade="BF"/>
    </w:rPr>
  </w:style>
  <w:style w:type="paragraph" w:styleId="IntenseQuote">
    <w:name w:val="Intense Quote"/>
    <w:basedOn w:val="Normal"/>
    <w:next w:val="Normal"/>
    <w:link w:val="IntenseQuoteChar"/>
    <w:uiPriority w:val="30"/>
    <w:qFormat/>
    <w:rsid w:val="00A9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BBA"/>
    <w:rPr>
      <w:i/>
      <w:iCs/>
      <w:color w:val="0F4761" w:themeColor="accent1" w:themeShade="BF"/>
    </w:rPr>
  </w:style>
  <w:style w:type="character" w:styleId="IntenseReference">
    <w:name w:val="Intense Reference"/>
    <w:basedOn w:val="DefaultParagraphFont"/>
    <w:uiPriority w:val="32"/>
    <w:qFormat/>
    <w:rsid w:val="00A92BBA"/>
    <w:rPr>
      <w:b/>
      <w:bCs/>
      <w:smallCaps/>
      <w:color w:val="0F4761" w:themeColor="accent1" w:themeShade="BF"/>
      <w:spacing w:val="5"/>
    </w:rPr>
  </w:style>
  <w:style w:type="character" w:styleId="Hyperlink">
    <w:name w:val="Hyperlink"/>
    <w:basedOn w:val="DefaultParagraphFont"/>
    <w:uiPriority w:val="99"/>
    <w:unhideWhenUsed/>
    <w:rsid w:val="00C33F42"/>
    <w:rPr>
      <w:color w:val="467886" w:themeColor="hyperlink"/>
      <w:u w:val="single"/>
    </w:rPr>
  </w:style>
  <w:style w:type="character" w:styleId="UnresolvedMention">
    <w:name w:val="Unresolved Mention"/>
    <w:basedOn w:val="DefaultParagraphFont"/>
    <w:uiPriority w:val="99"/>
    <w:semiHidden/>
    <w:unhideWhenUsed/>
    <w:rsid w:val="00C33F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ldvaluessurvey.org" TargetMode="External"/><Relationship Id="rId3" Type="http://schemas.openxmlformats.org/officeDocument/2006/relationships/settings" Target="settings.xml"/><Relationship Id="rId7" Type="http://schemas.openxmlformats.org/officeDocument/2006/relationships/hyperlink" Target="https://github.com/spauldingj2/NationalValues_Happi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ldhappiness.report" TargetMode="External"/><Relationship Id="rId11" Type="http://schemas.openxmlformats.org/officeDocument/2006/relationships/theme" Target="theme/theme1.xml"/><Relationship Id="rId5" Type="http://schemas.openxmlformats.org/officeDocument/2006/relationships/hyperlink" Target="http://www.worldvaluessurvey.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orldhappiness.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3</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Spaulding</dc:creator>
  <cp:keywords/>
  <dc:description/>
  <cp:lastModifiedBy>Jeanne Spaulding</cp:lastModifiedBy>
  <cp:revision>149</cp:revision>
  <dcterms:created xsi:type="dcterms:W3CDTF">2025-02-11T22:13:00Z</dcterms:created>
  <dcterms:modified xsi:type="dcterms:W3CDTF">2025-02-16T20:28:00Z</dcterms:modified>
</cp:coreProperties>
</file>